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D84" w:rsidRPr="00497D84" w:rsidRDefault="00497D84" w:rsidP="00497D84">
      <w:pPr>
        <w:spacing w:before="100" w:beforeAutospacing="1" w:after="100" w:afterAutospacing="1" w:line="240" w:lineRule="auto"/>
        <w:outlineLvl w:val="0"/>
        <w:rPr>
          <w:rFonts w:ascii="Calibri" w:eastAsia="Times New Roman" w:hAnsi="Calibri" w:cs="Times New Roman"/>
          <w:b/>
          <w:bCs/>
          <w:kern w:val="36"/>
          <w:sz w:val="48"/>
          <w:szCs w:val="48"/>
        </w:rPr>
      </w:pPr>
      <w:r w:rsidRPr="00497D84">
        <w:rPr>
          <w:rFonts w:ascii="Calibri" w:eastAsia="Times New Roman" w:hAnsi="Calibri" w:cs="Times New Roman"/>
          <w:b/>
          <w:bCs/>
          <w:kern w:val="36"/>
          <w:sz w:val="48"/>
          <w:szCs w:val="48"/>
        </w:rPr>
        <w:t>Sentencias condicionales en Visual Basic 6.0, If else End If</w:t>
      </w:r>
    </w:p>
    <w:p w:rsidR="00497D84" w:rsidRPr="00497D84" w:rsidRDefault="00497D84" w:rsidP="00497D84">
      <w:pPr>
        <w:spacing w:after="0" w:line="240" w:lineRule="auto"/>
        <w:rPr>
          <w:rFonts w:ascii="Calibri" w:eastAsia="Times New Roman" w:hAnsi="Calibri" w:cs="Times New Roman"/>
          <w:sz w:val="24"/>
          <w:szCs w:val="24"/>
        </w:rPr>
      </w:pPr>
      <w:hyperlink r:id="rId4" w:history="1">
        <w:r w:rsidRPr="00497D84">
          <w:rPr>
            <w:rFonts w:ascii="Calibri" w:eastAsia="Times New Roman" w:hAnsi="Calibri" w:cs="Times New Roman"/>
            <w:color w:val="0000FF"/>
            <w:sz w:val="24"/>
            <w:szCs w:val="24"/>
            <w:u w:val="single"/>
          </w:rPr>
          <w:t>ago19</w:t>
        </w:r>
        <w:r w:rsidRPr="00497D84">
          <w:rPr>
            <w:rFonts w:ascii="Calibri" w:eastAsia="Times New Roman" w:hAnsi="Calibri" w:cs="Times New Roman"/>
            <w:color w:val="0000FF"/>
            <w:sz w:val="24"/>
            <w:szCs w:val="24"/>
            <w:u w:val="single"/>
          </w:rPr>
          <w:br/>
        </w:r>
        <w:r w:rsidRPr="00497D84">
          <w:rPr>
            <w:rFonts w:ascii="Calibri" w:eastAsia="Times New Roman" w:hAnsi="Calibri" w:cs="Times New Roman"/>
            <w:b/>
            <w:bCs/>
            <w:color w:val="0000FF"/>
            <w:sz w:val="24"/>
            <w:szCs w:val="24"/>
            <w:u w:val="single"/>
          </w:rPr>
          <w:t>2011</w:t>
        </w:r>
      </w:hyperlink>
      <w:r w:rsidRPr="00497D84">
        <w:rPr>
          <w:rFonts w:ascii="Calibri" w:eastAsia="Times New Roman" w:hAnsi="Calibri" w:cs="Times New Roman"/>
          <w:sz w:val="24"/>
          <w:szCs w:val="24"/>
        </w:rPr>
        <w:t xml:space="preserve"> </w:t>
      </w:r>
      <w:hyperlink r:id="rId5" w:anchor="respond" w:tooltip="Comentarios en Sentencias condicionales en Visual Basic 6.0, If else End If" w:history="1">
        <w:r w:rsidRPr="00497D84">
          <w:rPr>
            <w:rFonts w:ascii="Calibri" w:eastAsia="Times New Roman" w:hAnsi="Calibri" w:cs="Times New Roman"/>
            <w:color w:val="0000FF"/>
            <w:sz w:val="24"/>
            <w:szCs w:val="24"/>
            <w:u w:val="single"/>
          </w:rPr>
          <w:t>Leave a Comment</w:t>
        </w:r>
      </w:hyperlink>
      <w:r w:rsidRPr="00497D84">
        <w:rPr>
          <w:rFonts w:ascii="Calibri" w:eastAsia="Times New Roman" w:hAnsi="Calibri" w:cs="Times New Roman"/>
          <w:sz w:val="24"/>
          <w:szCs w:val="24"/>
        </w:rPr>
        <w:t xml:space="preserve"> </w:t>
      </w:r>
      <w:r>
        <w:rPr>
          <w:rFonts w:ascii="Calibri" w:eastAsia="Times New Roman" w:hAnsi="Calibri" w:cs="Times New Roman"/>
          <w:noProof/>
          <w:sz w:val="24"/>
          <w:szCs w:val="24"/>
        </w:rPr>
        <w:drawing>
          <wp:inline distT="0" distB="0" distL="0" distR="0">
            <wp:extent cx="285750" cy="285750"/>
            <wp:effectExtent l="19050" t="0" r="0" b="0"/>
            <wp:docPr id="1" name="Imagen 1" descr="http://1.gravatar.com/avatar/941a175c1b89cf0c4187d29fc5c099b8?s=30&amp;d=&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gravatar.com/avatar/941a175c1b89cf0c4187d29fc5c099b8?s=30&amp;d=&amp;r=G"/>
                    <pic:cNvPicPr>
                      <a:picLocks noChangeAspect="1" noChangeArrowheads="1"/>
                    </pic:cNvPicPr>
                  </pic:nvPicPr>
                  <pic:blipFill>
                    <a:blip r:embed="rId6"/>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497D84">
        <w:rPr>
          <w:rFonts w:ascii="Calibri" w:eastAsia="Times New Roman" w:hAnsi="Calibri" w:cs="Times New Roman"/>
          <w:sz w:val="24"/>
          <w:szCs w:val="24"/>
        </w:rPr>
        <w:t xml:space="preserve">Escrito por </w:t>
      </w:r>
      <w:hyperlink r:id="rId7" w:tooltip="View all posts by SoloVisualBasic" w:history="1">
        <w:r w:rsidRPr="00497D84">
          <w:rPr>
            <w:rFonts w:ascii="Calibri" w:eastAsia="Times New Roman" w:hAnsi="Calibri" w:cs="Times New Roman"/>
            <w:b/>
            <w:bCs/>
            <w:color w:val="0000FF"/>
            <w:sz w:val="24"/>
            <w:szCs w:val="24"/>
            <w:u w:val="single"/>
          </w:rPr>
          <w:t>SoloVisualBasic</w:t>
        </w:r>
      </w:hyperlink>
      <w:r w:rsidRPr="00497D84">
        <w:rPr>
          <w:rFonts w:ascii="Calibri" w:eastAsia="Times New Roman" w:hAnsi="Calibri" w:cs="Times New Roman"/>
          <w:sz w:val="24"/>
          <w:szCs w:val="24"/>
        </w:rPr>
        <w:t xml:space="preserve"> </w:t>
      </w:r>
    </w:p>
    <w:p w:rsidR="00497D84" w:rsidRPr="00497D84" w:rsidRDefault="00497D84" w:rsidP="00497D84">
      <w:pPr>
        <w:spacing w:before="100" w:beforeAutospacing="1" w:after="100" w:afterAutospacing="1" w:line="240" w:lineRule="auto"/>
        <w:rPr>
          <w:ins w:id="0" w:author="Unknown"/>
          <w:rFonts w:ascii="Calibri" w:eastAsia="Times New Roman" w:hAnsi="Calibri" w:cs="Times New Roman"/>
          <w:sz w:val="24"/>
          <w:szCs w:val="24"/>
        </w:rPr>
      </w:pPr>
      <w:ins w:id="1" w:author="Unknown">
        <w:r w:rsidRPr="00497D84">
          <w:rPr>
            <w:rFonts w:ascii="Calibri" w:eastAsia="Times New Roman" w:hAnsi="Calibri" w:cs="Times New Roman"/>
            <w:sz w:val="24"/>
            <w:szCs w:val="24"/>
          </w:rPr>
          <w:pict/>
        </w:r>
      </w:ins>
      <w:r w:rsidRPr="00497D84">
        <w:rPr>
          <w:rFonts w:ascii="Calibri" w:eastAsia="Times New Roman" w:hAnsi="Calibri" w:cs="Times New Roman"/>
          <w:sz w:val="24"/>
          <w:szCs w:val="24"/>
        </w:rPr>
        <w:pict/>
      </w:r>
      <w:ins w:id="2" w:author="Unknown">
        <w:r w:rsidRPr="00497D84">
          <w:rPr>
            <w:rFonts w:ascii="Calibri" w:eastAsia="Times New Roman" w:hAnsi="Calibri" w:cs="Times New Roman"/>
            <w:sz w:val="24"/>
            <w:szCs w:val="24"/>
          </w:rPr>
          <w:t>Visual Basic 6.0 no ha sido un juego de palabras. Visual Basic emplea unas instrucciones casi iguales a las que emplea Quick Basic. Sin embargo ha añadido otras nuevas instrucciones, inherentes con la programación visual.</w:t>
        </w:r>
      </w:ins>
    </w:p>
    <w:p w:rsidR="00497D84" w:rsidRPr="00497D84" w:rsidRDefault="00497D84" w:rsidP="00497D84">
      <w:pPr>
        <w:spacing w:before="100" w:beforeAutospacing="1" w:after="100" w:afterAutospacing="1" w:line="240" w:lineRule="auto"/>
        <w:rPr>
          <w:ins w:id="3" w:author="Unknown"/>
          <w:rFonts w:ascii="Calibri" w:eastAsia="Times New Roman" w:hAnsi="Calibri" w:cs="Times New Roman"/>
          <w:sz w:val="24"/>
          <w:szCs w:val="24"/>
        </w:rPr>
      </w:pPr>
      <w:ins w:id="4" w:author="Unknown">
        <w:r w:rsidRPr="00497D84">
          <w:rPr>
            <w:rFonts w:ascii="Calibri" w:eastAsia="Times New Roman" w:hAnsi="Calibri" w:cs="Times New Roman"/>
            <w:sz w:val="24"/>
            <w:szCs w:val="24"/>
          </w:rPr>
          <w:t>Sentencias condicionales.</w:t>
        </w:r>
      </w:ins>
    </w:p>
    <w:p w:rsidR="00497D84" w:rsidRPr="00497D84" w:rsidRDefault="00497D84" w:rsidP="00497D84">
      <w:pPr>
        <w:spacing w:before="100" w:beforeAutospacing="1" w:after="100" w:afterAutospacing="1" w:line="240" w:lineRule="auto"/>
        <w:rPr>
          <w:ins w:id="5" w:author="Unknown"/>
          <w:rFonts w:ascii="Calibri" w:eastAsia="Times New Roman" w:hAnsi="Calibri" w:cs="Times New Roman"/>
          <w:sz w:val="24"/>
          <w:szCs w:val="24"/>
        </w:rPr>
      </w:pPr>
      <w:ins w:id="6" w:author="Unknown">
        <w:r w:rsidRPr="00497D84">
          <w:rPr>
            <w:rFonts w:ascii="Calibri" w:eastAsia="Times New Roman" w:hAnsi="Calibri" w:cs="Times New Roman"/>
            <w:sz w:val="24"/>
            <w:szCs w:val="24"/>
          </w:rPr>
          <w:t>Llamamos sentencias condicionales a aquellas que se realizan si se cumple una determinada condición. Son las sentencias por las que empieza cualquier texto de Basic, y este no va ser menos.</w:t>
        </w:r>
      </w:ins>
    </w:p>
    <w:p w:rsidR="00497D84" w:rsidRPr="00497D84" w:rsidRDefault="00497D84" w:rsidP="00497D84">
      <w:pPr>
        <w:spacing w:before="100" w:beforeAutospacing="1" w:after="100" w:afterAutospacing="1" w:line="240" w:lineRule="auto"/>
        <w:rPr>
          <w:ins w:id="7" w:author="Unknown"/>
          <w:rFonts w:ascii="Calibri" w:eastAsia="Times New Roman" w:hAnsi="Calibri" w:cs="Times New Roman"/>
          <w:sz w:val="24"/>
          <w:szCs w:val="24"/>
        </w:rPr>
      </w:pPr>
      <w:ins w:id="8" w:author="Unknown">
        <w:r w:rsidRPr="00497D84">
          <w:rPr>
            <w:rFonts w:ascii="Calibri" w:eastAsia="Times New Roman" w:hAnsi="Calibri" w:cs="Times New Roman"/>
            <w:sz w:val="24"/>
            <w:szCs w:val="24"/>
          </w:rPr>
          <w:t>La sentencia condicional más usada es:</w:t>
        </w:r>
      </w:ins>
    </w:p>
    <w:p w:rsidR="00497D84" w:rsidRPr="00497D84" w:rsidRDefault="00497D84" w:rsidP="00497D84">
      <w:pPr>
        <w:spacing w:before="100" w:beforeAutospacing="1" w:after="100" w:afterAutospacing="1" w:line="240" w:lineRule="auto"/>
        <w:rPr>
          <w:ins w:id="9" w:author="Unknown"/>
          <w:rFonts w:ascii="Calibri" w:eastAsia="Times New Roman" w:hAnsi="Calibri" w:cs="Times New Roman"/>
          <w:sz w:val="24"/>
          <w:szCs w:val="24"/>
        </w:rPr>
      </w:pPr>
      <w:ins w:id="10" w:author="Unknown">
        <w:r w:rsidRPr="00497D84">
          <w:rPr>
            <w:rFonts w:ascii="Calibri" w:eastAsia="Times New Roman" w:hAnsi="Calibri" w:cs="Times New Roman"/>
            <w:sz w:val="24"/>
            <w:szCs w:val="24"/>
          </w:rPr>
          <w:t>Si se cumple una condición Entonces</w:t>
        </w:r>
      </w:ins>
    </w:p>
    <w:p w:rsidR="00497D84" w:rsidRPr="00497D84" w:rsidRDefault="00497D84" w:rsidP="00497D84">
      <w:pPr>
        <w:spacing w:before="100" w:beforeAutospacing="1" w:after="100" w:afterAutospacing="1" w:line="240" w:lineRule="auto"/>
        <w:rPr>
          <w:ins w:id="11" w:author="Unknown"/>
          <w:rFonts w:ascii="Calibri" w:eastAsia="Times New Roman" w:hAnsi="Calibri" w:cs="Times New Roman"/>
          <w:sz w:val="24"/>
          <w:szCs w:val="24"/>
        </w:rPr>
      </w:pPr>
      <w:ins w:id="12" w:author="Unknown">
        <w:r w:rsidRPr="00497D84">
          <w:rPr>
            <w:rFonts w:ascii="Calibri" w:eastAsia="Times New Roman" w:hAnsi="Calibri" w:cs="Times New Roman"/>
            <w:sz w:val="24"/>
            <w:szCs w:val="24"/>
          </w:rPr>
          <w:t>Realiza estas instrucciones</w:t>
        </w:r>
      </w:ins>
    </w:p>
    <w:p w:rsidR="00497D84" w:rsidRPr="00497D84" w:rsidRDefault="00497D84" w:rsidP="00497D84">
      <w:pPr>
        <w:spacing w:before="100" w:beforeAutospacing="1" w:after="100" w:afterAutospacing="1" w:line="240" w:lineRule="auto"/>
        <w:rPr>
          <w:ins w:id="13" w:author="Unknown"/>
          <w:rFonts w:ascii="Calibri" w:eastAsia="Times New Roman" w:hAnsi="Calibri" w:cs="Times New Roman"/>
          <w:sz w:val="24"/>
          <w:szCs w:val="24"/>
        </w:rPr>
      </w:pPr>
      <w:ins w:id="14" w:author="Unknown">
        <w:r w:rsidRPr="00497D84">
          <w:rPr>
            <w:rFonts w:ascii="Calibri" w:eastAsia="Times New Roman" w:hAnsi="Calibri" w:cs="Times New Roman"/>
            <w:sz w:val="24"/>
            <w:szCs w:val="24"/>
          </w:rPr>
          <w:t xml:space="preserve">Si no se cumple </w:t>
        </w:r>
      </w:ins>
    </w:p>
    <w:p w:rsidR="00497D84" w:rsidRPr="00497D84" w:rsidRDefault="00497D84" w:rsidP="00497D84">
      <w:pPr>
        <w:spacing w:before="100" w:beforeAutospacing="1" w:after="100" w:afterAutospacing="1" w:line="240" w:lineRule="auto"/>
        <w:rPr>
          <w:ins w:id="15" w:author="Unknown"/>
          <w:rFonts w:ascii="Calibri" w:eastAsia="Times New Roman" w:hAnsi="Calibri" w:cs="Times New Roman"/>
          <w:sz w:val="24"/>
          <w:szCs w:val="24"/>
        </w:rPr>
      </w:pPr>
      <w:ins w:id="16" w:author="Unknown">
        <w:r w:rsidRPr="00497D84">
          <w:rPr>
            <w:rFonts w:ascii="Calibri" w:eastAsia="Times New Roman" w:hAnsi="Calibri" w:cs="Times New Roman"/>
            <w:sz w:val="24"/>
            <w:szCs w:val="24"/>
          </w:rPr>
          <w:t>Realiza estas otras instrucciones</w:t>
        </w:r>
      </w:ins>
    </w:p>
    <w:p w:rsidR="00497D84" w:rsidRPr="00497D84" w:rsidRDefault="00497D84" w:rsidP="00497D84">
      <w:pPr>
        <w:spacing w:before="100" w:beforeAutospacing="1" w:after="100" w:afterAutospacing="1" w:line="240" w:lineRule="auto"/>
        <w:rPr>
          <w:ins w:id="17" w:author="Unknown"/>
          <w:rFonts w:ascii="Calibri" w:eastAsia="Times New Roman" w:hAnsi="Calibri" w:cs="Times New Roman"/>
          <w:sz w:val="24"/>
          <w:szCs w:val="24"/>
        </w:rPr>
      </w:pPr>
      <w:ins w:id="18" w:author="Unknown">
        <w:r w:rsidRPr="00497D84">
          <w:rPr>
            <w:rFonts w:ascii="Calibri" w:eastAsia="Times New Roman" w:hAnsi="Calibri" w:cs="Times New Roman"/>
            <w:sz w:val="24"/>
            <w:szCs w:val="24"/>
          </w:rPr>
          <w:pict/>
        </w:r>
      </w:ins>
      <w:r w:rsidRPr="00497D84">
        <w:rPr>
          <w:rFonts w:ascii="Calibri" w:eastAsia="Times New Roman" w:hAnsi="Calibri" w:cs="Times New Roman"/>
          <w:sz w:val="24"/>
          <w:szCs w:val="24"/>
        </w:rPr>
        <w:pict/>
      </w:r>
      <w:ins w:id="19" w:author="Unknown">
        <w:r w:rsidRPr="00497D84">
          <w:rPr>
            <w:rFonts w:ascii="Calibri" w:eastAsia="Times New Roman" w:hAnsi="Calibri" w:cs="Times New Roman"/>
            <w:sz w:val="24"/>
            <w:szCs w:val="24"/>
          </w:rPr>
          <w:t>Fin de la sentencia.</w:t>
        </w:r>
      </w:ins>
    </w:p>
    <w:p w:rsidR="00497D84" w:rsidRPr="00497D84" w:rsidRDefault="00497D84" w:rsidP="00497D84">
      <w:pPr>
        <w:spacing w:before="100" w:beforeAutospacing="1" w:after="100" w:afterAutospacing="1" w:line="240" w:lineRule="auto"/>
        <w:rPr>
          <w:ins w:id="20" w:author="Unknown"/>
          <w:rFonts w:ascii="Calibri" w:eastAsia="Times New Roman" w:hAnsi="Calibri" w:cs="Times New Roman"/>
          <w:sz w:val="24"/>
          <w:szCs w:val="24"/>
        </w:rPr>
      </w:pPr>
      <w:ins w:id="21" w:author="Unknown">
        <w:r w:rsidRPr="00497D84">
          <w:rPr>
            <w:rFonts w:ascii="Calibri" w:eastAsia="Times New Roman" w:hAnsi="Calibri" w:cs="Times New Roman"/>
            <w:sz w:val="24"/>
            <w:szCs w:val="24"/>
          </w:rPr>
          <w:t>Así de fácil es programar en Visual Basic. Lo que ocurre es que esta herramienta habla inglés, y lo descrito anteriormente toma la forma siguiente:</w:t>
        </w:r>
      </w:ins>
    </w:p>
    <w:p w:rsidR="00497D84" w:rsidRPr="00497D84" w:rsidRDefault="00497D84" w:rsidP="00497D84">
      <w:pPr>
        <w:spacing w:before="100" w:beforeAutospacing="1" w:after="100" w:afterAutospacing="1" w:line="240" w:lineRule="auto"/>
        <w:rPr>
          <w:ins w:id="22" w:author="Unknown"/>
          <w:rFonts w:ascii="Calibri" w:eastAsia="Times New Roman" w:hAnsi="Calibri" w:cs="Times New Roman"/>
          <w:sz w:val="24"/>
          <w:szCs w:val="24"/>
        </w:rPr>
      </w:pPr>
      <w:ins w:id="23" w:author="Unknown">
        <w:r w:rsidRPr="00497D84">
          <w:rPr>
            <w:rFonts w:ascii="Calibri" w:eastAsia="Times New Roman" w:hAnsi="Calibri" w:cs="Times New Roman"/>
            <w:sz w:val="24"/>
            <w:szCs w:val="24"/>
          </w:rPr>
          <w:t>If  condición  Then</w:t>
        </w:r>
        <w:r w:rsidRPr="00497D84">
          <w:rPr>
            <w:rFonts w:ascii="Calibri" w:eastAsia="Times New Roman" w:hAnsi="Calibri" w:cs="Times New Roman"/>
            <w:sz w:val="24"/>
            <w:szCs w:val="24"/>
          </w:rPr>
          <w:br/>
          <w:t>Instrucciones</w:t>
        </w:r>
        <w:r w:rsidRPr="00497D84">
          <w:rPr>
            <w:rFonts w:ascii="Calibri" w:eastAsia="Times New Roman" w:hAnsi="Calibri" w:cs="Times New Roman"/>
            <w:sz w:val="24"/>
            <w:szCs w:val="24"/>
          </w:rPr>
          <w:br/>
          <w:t>Else</w:t>
        </w:r>
        <w:r w:rsidRPr="00497D84">
          <w:rPr>
            <w:rFonts w:ascii="Calibri" w:eastAsia="Times New Roman" w:hAnsi="Calibri" w:cs="Times New Roman"/>
            <w:sz w:val="24"/>
            <w:szCs w:val="24"/>
          </w:rPr>
          <w:br/>
          <w:t>Otras instrucciones</w:t>
        </w:r>
        <w:r w:rsidRPr="00497D84">
          <w:rPr>
            <w:rFonts w:ascii="Calibri" w:eastAsia="Times New Roman" w:hAnsi="Calibri" w:cs="Times New Roman"/>
            <w:sz w:val="24"/>
            <w:szCs w:val="24"/>
          </w:rPr>
          <w:br/>
          <w:t>End If</w:t>
        </w:r>
      </w:ins>
    </w:p>
    <w:p w:rsidR="00497D84" w:rsidRPr="00497D84" w:rsidRDefault="00497D84" w:rsidP="00497D84">
      <w:pPr>
        <w:spacing w:before="100" w:beforeAutospacing="1" w:after="100" w:afterAutospacing="1" w:line="240" w:lineRule="auto"/>
        <w:rPr>
          <w:ins w:id="24" w:author="Unknown"/>
          <w:rFonts w:ascii="Calibri" w:eastAsia="Times New Roman" w:hAnsi="Calibri" w:cs="Times New Roman"/>
          <w:sz w:val="24"/>
          <w:szCs w:val="24"/>
        </w:rPr>
      </w:pPr>
      <w:ins w:id="25" w:author="Unknown">
        <w:r w:rsidRPr="00497D84">
          <w:rPr>
            <w:rFonts w:ascii="Calibri" w:eastAsia="Times New Roman" w:hAnsi="Calibri" w:cs="Times New Roman"/>
            <w:sz w:val="24"/>
            <w:szCs w:val="24"/>
          </w:rPr>
          <w:t>En este ejemplo, o se cumple una condición y ejecuta unas determinadas instrucciones, o no se cumple, y ejecuta otras instrucciones distintas. Puede ocurrir que, caso de no cumplirse la condicion primera, se abra un abanico de dos o tres posibilidades. La sentencia condicional tendría entonces la formam siguiente:</w:t>
        </w:r>
      </w:ins>
    </w:p>
    <w:p w:rsidR="00497D84" w:rsidRPr="00497D84" w:rsidRDefault="00497D84" w:rsidP="00497D84">
      <w:pPr>
        <w:spacing w:before="100" w:beforeAutospacing="1" w:after="100" w:afterAutospacing="1" w:line="240" w:lineRule="auto"/>
        <w:rPr>
          <w:ins w:id="26" w:author="Unknown"/>
          <w:rFonts w:ascii="Calibri" w:eastAsia="Times New Roman" w:hAnsi="Calibri" w:cs="Times New Roman"/>
          <w:sz w:val="24"/>
          <w:szCs w:val="24"/>
        </w:rPr>
      </w:pPr>
      <w:ins w:id="27" w:author="Unknown">
        <w:r w:rsidRPr="00497D84">
          <w:rPr>
            <w:rFonts w:ascii="Calibri" w:eastAsia="Times New Roman" w:hAnsi="Calibri" w:cs="Times New Roman"/>
            <w:sz w:val="24"/>
            <w:szCs w:val="24"/>
          </w:rPr>
          <w:t>If  condición 1 Then</w:t>
        </w:r>
        <w:r w:rsidRPr="00497D84">
          <w:rPr>
            <w:rFonts w:ascii="Calibri" w:eastAsia="Times New Roman" w:hAnsi="Calibri" w:cs="Times New Roman"/>
            <w:sz w:val="24"/>
            <w:szCs w:val="24"/>
          </w:rPr>
          <w:br/>
          <w:t>Instrucciones</w:t>
        </w:r>
        <w:r w:rsidRPr="00497D84">
          <w:rPr>
            <w:rFonts w:ascii="Calibri" w:eastAsia="Times New Roman" w:hAnsi="Calibri" w:cs="Times New Roman"/>
            <w:sz w:val="24"/>
            <w:szCs w:val="24"/>
          </w:rPr>
          <w:br/>
          <w:t>ElseIf Condición 2</w:t>
        </w:r>
        <w:r w:rsidRPr="00497D84">
          <w:rPr>
            <w:rFonts w:ascii="Calibri" w:eastAsia="Times New Roman" w:hAnsi="Calibri" w:cs="Times New Roman"/>
            <w:sz w:val="24"/>
            <w:szCs w:val="24"/>
          </w:rPr>
          <w:br/>
          <w:t>Otras instrucciones</w:t>
        </w:r>
        <w:r w:rsidRPr="00497D84">
          <w:rPr>
            <w:rFonts w:ascii="Calibri" w:eastAsia="Times New Roman" w:hAnsi="Calibri" w:cs="Times New Roman"/>
            <w:sz w:val="24"/>
            <w:szCs w:val="24"/>
          </w:rPr>
          <w:br/>
          <w:t>ElseIf Condición 3</w:t>
        </w:r>
        <w:r w:rsidRPr="00497D84">
          <w:rPr>
            <w:rFonts w:ascii="Calibri" w:eastAsia="Times New Roman" w:hAnsi="Calibri" w:cs="Times New Roman"/>
            <w:sz w:val="24"/>
            <w:szCs w:val="24"/>
          </w:rPr>
          <w:br/>
          <w:t>Otro juego de instrucciones</w:t>
        </w:r>
        <w:r w:rsidRPr="00497D84">
          <w:rPr>
            <w:rFonts w:ascii="Calibri" w:eastAsia="Times New Roman" w:hAnsi="Calibri" w:cs="Times New Roman"/>
            <w:sz w:val="24"/>
            <w:szCs w:val="24"/>
          </w:rPr>
          <w:br/>
          <w:t>Else</w:t>
        </w:r>
        <w:r w:rsidRPr="00497D84">
          <w:rPr>
            <w:rFonts w:ascii="Calibri" w:eastAsia="Times New Roman" w:hAnsi="Calibri" w:cs="Times New Roman"/>
            <w:sz w:val="24"/>
            <w:szCs w:val="24"/>
          </w:rPr>
          <w:br/>
          <w:t>Instrucciones que debe realizar caso de no cumplir las condiciones 1, 2 y 3.</w:t>
        </w:r>
        <w:r w:rsidRPr="00497D84">
          <w:rPr>
            <w:rFonts w:ascii="Calibri" w:eastAsia="Times New Roman" w:hAnsi="Calibri" w:cs="Times New Roman"/>
            <w:sz w:val="24"/>
            <w:szCs w:val="24"/>
          </w:rPr>
          <w:br/>
          <w:t>End If</w:t>
        </w:r>
      </w:ins>
    </w:p>
    <w:p w:rsidR="00000000" w:rsidRDefault="00497D84"/>
    <w:p w:rsidR="00497D84" w:rsidRDefault="00497D84"/>
    <w:p w:rsidR="00497D84" w:rsidRDefault="00497D84"/>
    <w:p w:rsidR="00497D84" w:rsidRDefault="00497D84"/>
    <w:p w:rsidR="00497D84" w:rsidRDefault="00497D84">
      <w:pPr>
        <w:rPr>
          <w:b/>
        </w:rPr>
      </w:pPr>
      <w:r>
        <w:rPr>
          <w:b/>
        </w:rPr>
        <w:t>FOR</w:t>
      </w:r>
    </w:p>
    <w:p w:rsidR="00497D84" w:rsidRDefault="00497D84">
      <w:pPr>
        <w:rPr>
          <w:b/>
        </w:rPr>
      </w:pPr>
    </w:p>
    <w:p w:rsidR="00497D84" w:rsidRDefault="00497D84">
      <w:pPr>
        <w:rPr>
          <w:lang w:val="es-MX"/>
        </w:rPr>
      </w:pPr>
      <w:r>
        <w:rPr>
          <w:lang w:val="es-MX"/>
        </w:rPr>
        <w:t>El ciclo FOR se utiliza principalmente para que la maquina haga un proceso o procesos un determinado numero de veces, el fotmato es</w:t>
      </w:r>
      <w:r>
        <w:rPr>
          <w:lang w:val="es-MX"/>
        </w:rPr>
        <w:br/>
      </w:r>
      <w:r>
        <w:rPr>
          <w:lang w:val="es-MX"/>
        </w:rPr>
        <w:br/>
        <w:t>FOR variable=valorinicial TO/DOWNTO valorfinal</w:t>
      </w:r>
      <w:r>
        <w:rPr>
          <w:lang w:val="es-MX"/>
        </w:rPr>
        <w:br/>
        <w:t>Bloque de lo que quieras que haga el sistema</w:t>
      </w:r>
      <w:r>
        <w:rPr>
          <w:lang w:val="es-MX"/>
        </w:rPr>
        <w:br/>
        <w:t>NEXT variable</w:t>
      </w:r>
      <w:r>
        <w:rPr>
          <w:lang w:val="es-MX"/>
        </w:rPr>
        <w:br/>
      </w:r>
      <w:r>
        <w:rPr>
          <w:lang w:val="es-MX"/>
        </w:rPr>
        <w:br/>
        <w:t>To. Es para que avance para adelante</w:t>
      </w:r>
      <w:r>
        <w:rPr>
          <w:lang w:val="es-MX"/>
        </w:rPr>
        <w:br/>
      </w:r>
      <w:r>
        <w:rPr>
          <w:lang w:val="es-MX"/>
        </w:rPr>
        <w:br/>
        <w:t>For i=0 to 10</w:t>
      </w:r>
      <w:r>
        <w:rPr>
          <w:lang w:val="es-MX"/>
        </w:rPr>
        <w:br/>
        <w:t>msgbox "Numero de veces dentro del ciclo " &amp; i</w:t>
      </w:r>
      <w:r>
        <w:rPr>
          <w:lang w:val="es-MX"/>
        </w:rPr>
        <w:br/>
        <w:t>next i</w:t>
      </w:r>
      <w:r>
        <w:rPr>
          <w:lang w:val="es-MX"/>
        </w:rPr>
        <w:br/>
      </w:r>
      <w:r>
        <w:rPr>
          <w:lang w:val="es-MX"/>
        </w:rPr>
        <w:br/>
        <w:t>DOWNTO. Es para que avance para atras</w:t>
      </w:r>
      <w:r>
        <w:rPr>
          <w:lang w:val="es-MX"/>
        </w:rPr>
        <w:br/>
      </w:r>
      <w:r>
        <w:rPr>
          <w:lang w:val="es-MX"/>
        </w:rPr>
        <w:br/>
        <w:t>For i=10 downto 0</w:t>
      </w:r>
      <w:r>
        <w:rPr>
          <w:lang w:val="es-MX"/>
        </w:rPr>
        <w:br/>
        <w:t>msgbox "Faltan para llegar a cero " &amp; i</w:t>
      </w:r>
      <w:r>
        <w:rPr>
          <w:lang w:val="es-MX"/>
        </w:rPr>
        <w:br/>
        <w:t>next i</w:t>
      </w:r>
      <w:r>
        <w:rPr>
          <w:lang w:val="es-MX"/>
        </w:rPr>
        <w:br/>
      </w:r>
      <w:r>
        <w:rPr>
          <w:lang w:val="es-MX"/>
        </w:rPr>
        <w:br/>
        <w:t>Puedes agrupar los ciclos pero ten cuidado a no confundirte y saber donde abres y cierras los ciclos, se usan principalmente para arreglos y matrices</w:t>
      </w:r>
      <w:r>
        <w:rPr>
          <w:lang w:val="es-MX"/>
        </w:rPr>
        <w:br/>
      </w:r>
      <w:r>
        <w:rPr>
          <w:lang w:val="es-MX"/>
        </w:rPr>
        <w:br/>
        <w:t>FOR i=0 TO 10 &lt;- Ciclo 1</w:t>
      </w:r>
      <w:r>
        <w:rPr>
          <w:lang w:val="es-MX"/>
        </w:rPr>
        <w:br/>
        <w:t>FOR j=0 TO 5 &lt;- Cliclo2</w:t>
      </w:r>
      <w:r>
        <w:rPr>
          <w:lang w:val="es-MX"/>
        </w:rPr>
        <w:br/>
        <w:t>msgbox "Estas en el renglon " &amp; i &amp; " Columna " &amp; j</w:t>
      </w:r>
      <w:r>
        <w:rPr>
          <w:lang w:val="es-MX"/>
        </w:rPr>
        <w:br/>
        <w:t>NEXT j &lt;-Cierras el Ciclo2</w:t>
      </w:r>
      <w:r>
        <w:rPr>
          <w:lang w:val="es-MX"/>
        </w:rPr>
        <w:br/>
        <w:t>NEXT i &lt;- Cierras el ciclo1</w:t>
      </w:r>
    </w:p>
    <w:p w:rsidR="00497D84" w:rsidRDefault="00497D84">
      <w:pPr>
        <w:rPr>
          <w:lang w:val="es-MX"/>
        </w:rPr>
      </w:pPr>
    </w:p>
    <w:p w:rsidR="00497D84" w:rsidRDefault="00497D84">
      <w:pPr>
        <w:rPr>
          <w:lang w:val="es-MX"/>
        </w:rPr>
      </w:pPr>
      <w:r>
        <w:rPr>
          <w:lang w:val="es-MX"/>
        </w:rPr>
        <w:t xml:space="preserve">El ciclo FOR debe ser usado, a diferencia de otros ciclos, CUANDO CONOCES EXACTAMENTE EL NUMERO DE ELEMENTOS O VECES QUE QUIERES HACER UNA REPETICIÓN DE INSTRUCCIONES, por ejemplo: </w:t>
      </w:r>
      <w:r>
        <w:rPr>
          <w:lang w:val="es-MX"/>
        </w:rPr>
        <w:br/>
      </w:r>
      <w:r>
        <w:rPr>
          <w:lang w:val="es-MX"/>
        </w:rPr>
        <w:br/>
        <w:t>Cuando quieres recorrer una lista de alumnos y si sabes cuantos alumnos son en total, entonces puedes utilizar un ciclo FOR, Si la lista tiene solo 30 alumnos, entonces sabes que debes recorrer la lista 30 veces, es decir desde el alumno 1 al alumno 30.</w:t>
      </w:r>
    </w:p>
    <w:p w:rsidR="00497D84" w:rsidRDefault="00497D84">
      <w:pPr>
        <w:rPr>
          <w:lang w:val="es-MX"/>
        </w:rPr>
      </w:pPr>
    </w:p>
    <w:p w:rsidR="00497D84" w:rsidRDefault="00497D84">
      <w:pPr>
        <w:rPr>
          <w:lang w:val="es-MX"/>
        </w:rPr>
      </w:pPr>
    </w:p>
    <w:p w:rsidR="00497D84" w:rsidRDefault="00497D84" w:rsidP="00497D84">
      <w:pPr>
        <w:rPr>
          <w:b/>
          <w:lang w:val="es-MX"/>
        </w:rPr>
      </w:pPr>
      <w:r>
        <w:rPr>
          <w:b/>
          <w:lang w:val="es-MX"/>
        </w:rPr>
        <w:t>DO WHILE LOOP</w:t>
      </w:r>
    </w:p>
    <w:p w:rsidR="00497D84" w:rsidRPr="00497D84" w:rsidRDefault="00497D84" w:rsidP="00497D84">
      <w:pPr>
        <w:rPr>
          <w:rFonts w:ascii="Times New Roman" w:eastAsia="Times New Roman" w:hAnsi="Times New Roman" w:cs="Times New Roman"/>
          <w:sz w:val="24"/>
          <w:szCs w:val="24"/>
          <w:lang/>
        </w:rPr>
      </w:pPr>
      <w:r w:rsidRPr="00497D84">
        <w:rPr>
          <w:rFonts w:ascii="Times New Roman" w:eastAsia="Times New Roman" w:hAnsi="Times New Roman" w:cs="Times New Roman"/>
          <w:sz w:val="24"/>
          <w:szCs w:val="24"/>
          <w:lang/>
        </w:rPr>
        <w:t xml:space="preserve">16.- VISUAL BASIC CICLO DO WHILE LOOP </w:t>
      </w:r>
    </w:p>
    <w:p w:rsidR="00497D84" w:rsidRPr="00497D84" w:rsidRDefault="00497D84" w:rsidP="00497D84">
      <w:pPr>
        <w:spacing w:after="0" w:line="240" w:lineRule="auto"/>
        <w:rPr>
          <w:rFonts w:ascii="Times New Roman" w:eastAsia="Times New Roman" w:hAnsi="Times New Roman" w:cs="Times New Roman"/>
          <w:sz w:val="24"/>
          <w:szCs w:val="24"/>
          <w:lang/>
        </w:rPr>
      </w:pPr>
      <w:r w:rsidRPr="00497D84">
        <w:rPr>
          <w:rFonts w:ascii="Times New Roman" w:eastAsia="Times New Roman" w:hAnsi="Times New Roman" w:cs="Times New Roman"/>
          <w:sz w:val="24"/>
          <w:szCs w:val="24"/>
          <w:lang/>
        </w:rPr>
        <w:pict>
          <v:rect id="_x0000_i1035" style="width:0;height:1.5pt" o:hralign="center" o:hrstd="t" o:hr="t" fillcolor="#aca899" stroked="f"/>
        </w:pict>
      </w:r>
    </w:p>
    <w:p w:rsidR="00497D84" w:rsidRPr="00497D84" w:rsidRDefault="00497D84" w:rsidP="00497D84">
      <w:pPr>
        <w:spacing w:before="100" w:beforeAutospacing="1" w:after="100" w:afterAutospacing="1" w:line="240" w:lineRule="auto"/>
        <w:rPr>
          <w:rFonts w:ascii="Times New Roman" w:eastAsia="Times New Roman" w:hAnsi="Times New Roman" w:cs="Times New Roman"/>
          <w:sz w:val="24"/>
          <w:szCs w:val="24"/>
          <w:lang/>
        </w:rPr>
      </w:pPr>
      <w:r w:rsidRPr="00497D84">
        <w:rPr>
          <w:rFonts w:ascii="Times New Roman" w:eastAsia="Times New Roman" w:hAnsi="Times New Roman" w:cs="Times New Roman"/>
          <w:sz w:val="24"/>
          <w:szCs w:val="24"/>
          <w:lang/>
        </w:rPr>
        <w:t xml:space="preserve">En este ciclo el cuerpo de instrucciones se ejecuta mientras una condición permanezca como verdadera, en el momento en que la condición se convierte en falsa el ciclo termina. </w:t>
      </w:r>
    </w:p>
    <w:p w:rsidR="00497D84" w:rsidRPr="00497D84" w:rsidRDefault="00497D84" w:rsidP="00497D84">
      <w:pPr>
        <w:spacing w:before="100" w:beforeAutospacing="1" w:after="100" w:afterAutospacing="1" w:line="240" w:lineRule="auto"/>
        <w:rPr>
          <w:rFonts w:ascii="Times New Roman" w:eastAsia="Times New Roman" w:hAnsi="Times New Roman" w:cs="Times New Roman"/>
          <w:sz w:val="24"/>
          <w:szCs w:val="24"/>
          <w:lang/>
        </w:rPr>
      </w:pPr>
      <w:r w:rsidRPr="00497D84">
        <w:rPr>
          <w:rFonts w:ascii="Times New Roman" w:eastAsia="Times New Roman" w:hAnsi="Times New Roman" w:cs="Times New Roman"/>
          <w:sz w:val="24"/>
          <w:szCs w:val="24"/>
          <w:lang/>
        </w:rPr>
        <w:t xml:space="preserve">Su formato general es : </w:t>
      </w:r>
    </w:p>
    <w:p w:rsidR="00497D84" w:rsidRPr="00497D84" w:rsidRDefault="00497D84" w:rsidP="00497D84">
      <w:pPr>
        <w:spacing w:after="0" w:line="240" w:lineRule="auto"/>
        <w:rPr>
          <w:rFonts w:ascii="Times New Roman" w:eastAsia="Times New Roman" w:hAnsi="Times New Roman" w:cs="Times New Roman"/>
          <w:sz w:val="24"/>
          <w:szCs w:val="24"/>
          <w:lang/>
        </w:rPr>
      </w:pPr>
      <w:r w:rsidRPr="00497D84">
        <w:rPr>
          <w:rFonts w:ascii="Times New Roman" w:eastAsia="Times New Roman" w:hAnsi="Times New Roman" w:cs="Times New Roman"/>
          <w:sz w:val="24"/>
          <w:szCs w:val="24"/>
          <w:lang/>
        </w:rPr>
        <w:pict>
          <v:rect id="_x0000_i1036" style="width:0;height:1.5pt" o:hralign="center" o:hrstd="t" o:hr="t" fillcolor="#aca899" stroked="f"/>
        </w:pict>
      </w:r>
    </w:p>
    <w:p w:rsidR="00497D84" w:rsidRPr="00497D84" w:rsidRDefault="00497D84" w:rsidP="00497D84">
      <w:pPr>
        <w:spacing w:before="100" w:beforeAutospacing="1" w:after="100" w:afterAutospacing="1" w:line="240" w:lineRule="auto"/>
        <w:rPr>
          <w:rFonts w:ascii="Times New Roman" w:eastAsia="Times New Roman" w:hAnsi="Times New Roman" w:cs="Times New Roman"/>
          <w:sz w:val="24"/>
          <w:szCs w:val="24"/>
          <w:lang/>
        </w:rPr>
      </w:pPr>
      <w:r w:rsidRPr="00497D84">
        <w:rPr>
          <w:rFonts w:ascii="Times New Roman" w:eastAsia="Times New Roman" w:hAnsi="Times New Roman" w:cs="Times New Roman"/>
          <w:sz w:val="24"/>
          <w:szCs w:val="24"/>
          <w:lang/>
        </w:rPr>
        <w:t xml:space="preserve">cargar o inicializar variable de condición </w:t>
      </w:r>
    </w:p>
    <w:p w:rsidR="00497D84" w:rsidRPr="00497D84" w:rsidRDefault="00497D84" w:rsidP="00497D84">
      <w:pPr>
        <w:spacing w:before="100" w:beforeAutospacing="1" w:after="100" w:afterAutospacing="1" w:line="240" w:lineRule="auto"/>
        <w:rPr>
          <w:rFonts w:ascii="Times New Roman" w:eastAsia="Times New Roman" w:hAnsi="Times New Roman" w:cs="Times New Roman"/>
          <w:sz w:val="24"/>
          <w:szCs w:val="24"/>
          <w:lang/>
        </w:rPr>
      </w:pPr>
      <w:r w:rsidRPr="00497D84">
        <w:rPr>
          <w:rFonts w:ascii="Times New Roman" w:eastAsia="Times New Roman" w:hAnsi="Times New Roman" w:cs="Times New Roman"/>
          <w:sz w:val="24"/>
          <w:szCs w:val="24"/>
          <w:lang/>
        </w:rPr>
        <w:t xml:space="preserve">DO WHILE CONDICION(ES) </w:t>
      </w:r>
    </w:p>
    <w:p w:rsidR="00497D84" w:rsidRPr="00497D84" w:rsidRDefault="00497D84" w:rsidP="00497D84">
      <w:pPr>
        <w:spacing w:before="100" w:beforeAutospacing="1" w:after="100" w:afterAutospacing="1" w:line="240" w:lineRule="auto"/>
        <w:rPr>
          <w:rFonts w:ascii="Times New Roman" w:eastAsia="Times New Roman" w:hAnsi="Times New Roman" w:cs="Times New Roman"/>
          <w:sz w:val="24"/>
          <w:szCs w:val="24"/>
          <w:lang/>
        </w:rPr>
      </w:pPr>
      <w:r w:rsidRPr="00497D84">
        <w:rPr>
          <w:rFonts w:ascii="Times New Roman" w:eastAsia="Times New Roman" w:hAnsi="Times New Roman" w:cs="Times New Roman"/>
          <w:sz w:val="24"/>
          <w:szCs w:val="24"/>
          <w:lang/>
        </w:rPr>
        <w:t xml:space="preserve">INSTRUCCION(ES) CIERTAS </w:t>
      </w:r>
    </w:p>
    <w:p w:rsidR="00497D84" w:rsidRPr="00497D84" w:rsidRDefault="00497D84" w:rsidP="00497D84">
      <w:pPr>
        <w:spacing w:before="100" w:beforeAutospacing="1" w:after="100" w:afterAutospacing="1" w:line="240" w:lineRule="auto"/>
        <w:rPr>
          <w:rFonts w:ascii="Times New Roman" w:eastAsia="Times New Roman" w:hAnsi="Times New Roman" w:cs="Times New Roman"/>
          <w:sz w:val="24"/>
          <w:szCs w:val="24"/>
          <w:lang/>
        </w:rPr>
      </w:pPr>
      <w:r w:rsidRPr="00497D84">
        <w:rPr>
          <w:rFonts w:ascii="Times New Roman" w:eastAsia="Times New Roman" w:hAnsi="Times New Roman" w:cs="Times New Roman"/>
          <w:sz w:val="24"/>
          <w:szCs w:val="24"/>
          <w:lang/>
        </w:rPr>
        <w:t xml:space="preserve">INSTRUCCION(ES) DE SALIDA DE CICLO </w:t>
      </w:r>
    </w:p>
    <w:p w:rsidR="00497D84" w:rsidRPr="00497D84" w:rsidRDefault="00497D84" w:rsidP="00497D84">
      <w:pPr>
        <w:spacing w:before="100" w:beforeAutospacing="1" w:after="100" w:afterAutospacing="1" w:line="240" w:lineRule="auto"/>
        <w:rPr>
          <w:rFonts w:ascii="Times New Roman" w:eastAsia="Times New Roman" w:hAnsi="Times New Roman" w:cs="Times New Roman"/>
          <w:sz w:val="24"/>
          <w:szCs w:val="24"/>
          <w:lang/>
        </w:rPr>
      </w:pPr>
      <w:r w:rsidRPr="00497D84">
        <w:rPr>
          <w:rFonts w:ascii="Times New Roman" w:eastAsia="Times New Roman" w:hAnsi="Times New Roman" w:cs="Times New Roman"/>
          <w:sz w:val="24"/>
          <w:szCs w:val="24"/>
          <w:lang/>
        </w:rPr>
        <w:t xml:space="preserve">LOOP </w:t>
      </w:r>
    </w:p>
    <w:p w:rsidR="00497D84" w:rsidRPr="00497D84" w:rsidRDefault="00497D84" w:rsidP="00497D84">
      <w:pPr>
        <w:spacing w:after="0" w:line="240" w:lineRule="auto"/>
        <w:rPr>
          <w:rFonts w:ascii="Times New Roman" w:eastAsia="Times New Roman" w:hAnsi="Times New Roman" w:cs="Times New Roman"/>
          <w:sz w:val="24"/>
          <w:szCs w:val="24"/>
          <w:lang/>
        </w:rPr>
      </w:pPr>
      <w:r w:rsidRPr="00497D84">
        <w:rPr>
          <w:rFonts w:ascii="Times New Roman" w:eastAsia="Times New Roman" w:hAnsi="Times New Roman" w:cs="Times New Roman"/>
          <w:sz w:val="24"/>
          <w:szCs w:val="24"/>
          <w:lang/>
        </w:rPr>
        <w:pict>
          <v:rect id="_x0000_i1037" style="width:0;height:1.5pt" o:hralign="center" o:hrstd="t" o:hr="t" fillcolor="#aca899" stroked="f"/>
        </w:pict>
      </w:r>
    </w:p>
    <w:p w:rsidR="00497D84" w:rsidRDefault="00497D84" w:rsidP="00497D84">
      <w:pPr>
        <w:pStyle w:val="NormalWeb"/>
        <w:rPr>
          <w:lang/>
        </w:rPr>
      </w:pPr>
      <w:r>
        <w:rPr>
          <w:rStyle w:val="searchhit"/>
          <w:lang/>
        </w:rPr>
        <w:t>DO</w:t>
      </w:r>
      <w:r>
        <w:rPr>
          <w:lang/>
        </w:rPr>
        <w:t xml:space="preserve"> </w:t>
      </w:r>
      <w:r>
        <w:rPr>
          <w:rStyle w:val="searchhit"/>
          <w:lang/>
        </w:rPr>
        <w:t>While</w:t>
      </w:r>
      <w:r>
        <w:rPr>
          <w:lang/>
        </w:rPr>
        <w:t xml:space="preserve"> puede llevar </w:t>
      </w:r>
      <w:r>
        <w:rPr>
          <w:rStyle w:val="searchhit"/>
          <w:lang/>
        </w:rPr>
        <w:t>do</w:t>
      </w:r>
      <w:r>
        <w:rPr>
          <w:lang/>
        </w:rPr>
        <w:t xml:space="preserve">s condiciones, </w:t>
      </w:r>
      <w:r>
        <w:rPr>
          <w:rStyle w:val="searchhit"/>
          <w:lang/>
        </w:rPr>
        <w:t>en</w:t>
      </w:r>
      <w:r>
        <w:rPr>
          <w:lang/>
        </w:rPr>
        <w:t xml:space="preserve"> este caso inicial izar 2 variables de condición y cuidar que existan 2 de rompimi</w:t>
      </w:r>
      <w:r>
        <w:rPr>
          <w:rStyle w:val="searchhit"/>
          <w:lang/>
        </w:rPr>
        <w:t>en</w:t>
      </w:r>
      <w:r>
        <w:rPr>
          <w:lang/>
        </w:rPr>
        <w:t xml:space="preserve">to de ciclo. </w:t>
      </w:r>
    </w:p>
    <w:p w:rsidR="00497D84" w:rsidRDefault="00497D84" w:rsidP="00497D84">
      <w:pPr>
        <w:pStyle w:val="NormalWeb"/>
        <w:rPr>
          <w:lang/>
        </w:rPr>
      </w:pPr>
      <w:r>
        <w:rPr>
          <w:lang/>
        </w:rPr>
        <w:t>El grupo cierto de instrucciones puede ser una sola instrucción o to</w:t>
      </w:r>
      <w:r>
        <w:rPr>
          <w:rStyle w:val="searchhit"/>
          <w:lang/>
        </w:rPr>
        <w:t>do</w:t>
      </w:r>
      <w:r>
        <w:rPr>
          <w:lang/>
        </w:rPr>
        <w:t xml:space="preserve"> un grupo de instrucciones. </w:t>
      </w:r>
    </w:p>
    <w:p w:rsidR="00497D84" w:rsidRDefault="00497D84" w:rsidP="00497D84">
      <w:pPr>
        <w:pStyle w:val="NormalWeb"/>
        <w:rPr>
          <w:lang/>
        </w:rPr>
      </w:pPr>
      <w:r>
        <w:rPr>
          <w:lang/>
        </w:rPr>
        <w:t xml:space="preserve">La condición puede ser simple o compuesta. </w:t>
      </w:r>
    </w:p>
    <w:p w:rsidR="00497D84" w:rsidRDefault="00497D84" w:rsidP="00497D84">
      <w:pPr>
        <w:pStyle w:val="NormalWeb"/>
        <w:rPr>
          <w:lang/>
        </w:rPr>
      </w:pPr>
      <w:r>
        <w:rPr>
          <w:lang/>
        </w:rPr>
        <w:t xml:space="preserve">A este ciclo también se le conoce también como ciclo de condición de </w:t>
      </w:r>
      <w:r>
        <w:rPr>
          <w:rStyle w:val="searchhit"/>
          <w:lang/>
        </w:rPr>
        <w:t>en</w:t>
      </w:r>
      <w:r>
        <w:rPr>
          <w:lang/>
        </w:rPr>
        <w:t>trada, o prueba por arriba, porque este ciclo evalúa primero la condición y posteriorm</w:t>
      </w:r>
      <w:r>
        <w:rPr>
          <w:rStyle w:val="searchhit"/>
          <w:lang/>
        </w:rPr>
        <w:t>en</w:t>
      </w:r>
      <w:r>
        <w:rPr>
          <w:lang/>
        </w:rPr>
        <w:t xml:space="preserve">te ejecuta las instrucciones. </w:t>
      </w:r>
    </w:p>
    <w:p w:rsidR="00497D84" w:rsidRPr="00497D84" w:rsidRDefault="00497D84" w:rsidP="00497D84">
      <w:pPr>
        <w:pStyle w:val="NormalWeb"/>
        <w:rPr>
          <w:b/>
          <w:lang/>
        </w:rPr>
      </w:pPr>
      <w:r w:rsidRPr="00497D84">
        <w:rPr>
          <w:b/>
          <w:lang/>
        </w:rPr>
        <w:t xml:space="preserve">TAREAS PROGRAMACION </w:t>
      </w:r>
      <w:r w:rsidRPr="00497D84">
        <w:rPr>
          <w:rStyle w:val="searchhit"/>
          <w:b/>
          <w:lang/>
        </w:rPr>
        <w:t>VISUAL</w:t>
      </w:r>
      <w:r w:rsidRPr="00497D84">
        <w:rPr>
          <w:b/>
          <w:lang/>
        </w:rPr>
        <w:t xml:space="preserve"> </w:t>
      </w:r>
      <w:r w:rsidRPr="00497D84">
        <w:rPr>
          <w:rStyle w:val="searchhit"/>
          <w:b/>
          <w:lang/>
        </w:rPr>
        <w:t>BASIC</w:t>
      </w:r>
      <w:r w:rsidRPr="00497D84">
        <w:rPr>
          <w:b/>
          <w:lang/>
        </w:rPr>
        <w:t xml:space="preserve"> </w:t>
      </w:r>
    </w:p>
    <w:p w:rsidR="00497D84" w:rsidRDefault="00497D84" w:rsidP="00497D84">
      <w:pPr>
        <w:pStyle w:val="NormalWeb"/>
        <w:rPr>
          <w:lang/>
        </w:rPr>
      </w:pPr>
      <w:r>
        <w:rPr>
          <w:lang/>
        </w:rPr>
        <w:t>1.- USAN</w:t>
      </w:r>
      <w:r>
        <w:rPr>
          <w:rStyle w:val="searchhit"/>
          <w:lang/>
        </w:rPr>
        <w:t>DO</w:t>
      </w:r>
      <w:r>
        <w:rPr>
          <w:lang/>
        </w:rPr>
        <w:t xml:space="preserve"> </w:t>
      </w:r>
      <w:r>
        <w:rPr>
          <w:rStyle w:val="searchhit"/>
          <w:lang/>
        </w:rPr>
        <w:t>VISUAL</w:t>
      </w:r>
      <w:r>
        <w:rPr>
          <w:lang/>
        </w:rPr>
        <w:t xml:space="preserve"> </w:t>
      </w:r>
      <w:r>
        <w:rPr>
          <w:rStyle w:val="searchhit"/>
          <w:lang/>
        </w:rPr>
        <w:t>BASIC</w:t>
      </w:r>
      <w:r>
        <w:rPr>
          <w:lang/>
        </w:rPr>
        <w:t xml:space="preserve"> PARA DESPLEGAR </w:t>
      </w:r>
      <w:r>
        <w:rPr>
          <w:rStyle w:val="searchhit"/>
          <w:lang/>
        </w:rPr>
        <w:t>EN</w:t>
      </w:r>
      <w:r>
        <w:rPr>
          <w:lang/>
        </w:rPr>
        <w:t xml:space="preserve">TEROS </w:t>
      </w:r>
      <w:r>
        <w:rPr>
          <w:rStyle w:val="searchhit"/>
          <w:lang/>
        </w:rPr>
        <w:t>EN</w:t>
      </w:r>
      <w:r>
        <w:rPr>
          <w:lang/>
        </w:rPr>
        <w:t xml:space="preserve">TRE 50 Y 80 </w:t>
      </w:r>
    </w:p>
    <w:p w:rsidR="00497D84" w:rsidRDefault="00497D84" w:rsidP="00497D84">
      <w:pPr>
        <w:pStyle w:val="NormalWeb"/>
        <w:rPr>
          <w:lang/>
        </w:rPr>
      </w:pPr>
      <w:r>
        <w:rPr>
          <w:lang/>
        </w:rPr>
        <w:t xml:space="preserve">2.- USAR </w:t>
      </w:r>
      <w:r>
        <w:rPr>
          <w:rStyle w:val="searchhit"/>
          <w:lang/>
        </w:rPr>
        <w:t>VISUAL</w:t>
      </w:r>
      <w:r>
        <w:rPr>
          <w:lang/>
        </w:rPr>
        <w:t xml:space="preserve"> </w:t>
      </w:r>
      <w:r>
        <w:rPr>
          <w:rStyle w:val="searchhit"/>
          <w:lang/>
        </w:rPr>
        <w:t>BASIC</w:t>
      </w:r>
      <w:r>
        <w:rPr>
          <w:lang/>
        </w:rPr>
        <w:t xml:space="preserve"> PARA DESPLEGAR MÚLTIPLOS DE 4 </w:t>
      </w:r>
      <w:r>
        <w:rPr>
          <w:rStyle w:val="searchhit"/>
          <w:lang/>
        </w:rPr>
        <w:t>EN</w:t>
      </w:r>
      <w:r>
        <w:rPr>
          <w:lang/>
        </w:rPr>
        <w:t xml:space="preserve">TRE </w:t>
      </w:r>
      <w:r>
        <w:rPr>
          <w:rStyle w:val="searchhit"/>
          <w:lang/>
        </w:rPr>
        <w:t>6</w:t>
      </w:r>
      <w:r>
        <w:rPr>
          <w:lang/>
        </w:rPr>
        <w:t>0 Y 20 ACOMPAÑA</w:t>
      </w:r>
      <w:r>
        <w:rPr>
          <w:rStyle w:val="searchhit"/>
          <w:lang/>
        </w:rPr>
        <w:t>DO</w:t>
      </w:r>
      <w:r>
        <w:rPr>
          <w:lang/>
        </w:rPr>
        <w:t xml:space="preserve">S DE SU LOGARITMOS DE BASE 10 Y BASE e RESPECTIVOS (A REVISAR FUNCIONES </w:t>
      </w:r>
      <w:r>
        <w:rPr>
          <w:rStyle w:val="searchhit"/>
          <w:lang/>
        </w:rPr>
        <w:t>VISUAL</w:t>
      </w:r>
      <w:r>
        <w:rPr>
          <w:lang/>
        </w:rPr>
        <w:t xml:space="preserve"> </w:t>
      </w:r>
      <w:r>
        <w:rPr>
          <w:rStyle w:val="searchhit"/>
          <w:lang/>
        </w:rPr>
        <w:t>BASIC</w:t>
      </w:r>
      <w:r>
        <w:rPr>
          <w:lang/>
        </w:rPr>
        <w:t xml:space="preserve"> ) </w:t>
      </w:r>
    </w:p>
    <w:p w:rsidR="00497D84" w:rsidRDefault="00497D84" w:rsidP="00497D84">
      <w:pPr>
        <w:pStyle w:val="NormalWeb"/>
        <w:rPr>
          <w:lang/>
        </w:rPr>
      </w:pPr>
      <w:r>
        <w:rPr>
          <w:lang/>
        </w:rPr>
        <w:t xml:space="preserve">3.- CONSTRUIR LA TABLA DE DIVIDIR QUE EL USUARIO INDIQUE </w:t>
      </w:r>
    </w:p>
    <w:p w:rsidR="00497D84" w:rsidRDefault="00497D84" w:rsidP="00497D84">
      <w:pPr>
        <w:pStyle w:val="NormalWeb"/>
        <w:rPr>
          <w:lang/>
        </w:rPr>
      </w:pPr>
      <w:r>
        <w:rPr>
          <w:lang/>
        </w:rPr>
        <w:t>4.-EVALUAR LA FUNCION &lt;m&gt;Y = -5X^2 + 4X - 20&lt;/m&gt; CUAN</w:t>
      </w:r>
      <w:r>
        <w:rPr>
          <w:rStyle w:val="searchhit"/>
          <w:lang/>
        </w:rPr>
        <w:t>DO</w:t>
      </w:r>
      <w:r>
        <w:rPr>
          <w:lang/>
        </w:rPr>
        <w:t xml:space="preserve"> X→ -5… 5 </w:t>
      </w:r>
    </w:p>
    <w:p w:rsidR="00497D84" w:rsidRPr="00497D84" w:rsidRDefault="00497D84">
      <w:pPr>
        <w:rPr>
          <w:b/>
          <w:lang w:val="es-MX"/>
        </w:rPr>
      </w:pPr>
    </w:p>
    <w:p w:rsidR="00497D84" w:rsidRDefault="00497D84">
      <w:pPr>
        <w:rPr>
          <w:b/>
        </w:rPr>
      </w:pPr>
      <w:r>
        <w:rPr>
          <w:noProof/>
        </w:rPr>
        <w:drawing>
          <wp:inline distT="0" distB="0" distL="0" distR="0">
            <wp:extent cx="2981325" cy="1838325"/>
            <wp:effectExtent l="19050" t="0" r="9525" b="0"/>
            <wp:docPr id="17" name="Imagen 17" descr="http://www.programacionfacil.com/_media/visual_basic/3aca437d.jpg?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programacionfacil.com/_media/visual_basic/3aca437d.jpg?cache="/>
                    <pic:cNvPicPr>
                      <a:picLocks noChangeAspect="1" noChangeArrowheads="1"/>
                    </pic:cNvPicPr>
                  </pic:nvPicPr>
                  <pic:blipFill>
                    <a:blip r:embed="rId8"/>
                    <a:srcRect/>
                    <a:stretch>
                      <a:fillRect/>
                    </a:stretch>
                  </pic:blipFill>
                  <pic:spPr bwMode="auto">
                    <a:xfrm>
                      <a:off x="0" y="0"/>
                      <a:ext cx="2981325" cy="1838325"/>
                    </a:xfrm>
                    <a:prstGeom prst="rect">
                      <a:avLst/>
                    </a:prstGeom>
                    <a:noFill/>
                    <a:ln w="9525">
                      <a:noFill/>
                      <a:miter lim="800000"/>
                      <a:headEnd/>
                      <a:tailEnd/>
                    </a:ln>
                  </pic:spPr>
                </pic:pic>
              </a:graphicData>
            </a:graphic>
          </wp:inline>
        </w:drawing>
      </w:r>
    </w:p>
    <w:p w:rsidR="00497D84" w:rsidRDefault="00497D84" w:rsidP="00497D84"/>
    <w:p w:rsidR="00497D84" w:rsidRDefault="00497D84" w:rsidP="00497D84">
      <w:pPr>
        <w:tabs>
          <w:tab w:val="left" w:pos="3450"/>
        </w:tabs>
      </w:pPr>
      <w:hyperlink r:id="rId9" w:history="1">
        <w:r w:rsidRPr="00236D9F">
          <w:rPr>
            <w:rStyle w:val="Hipervnculo"/>
          </w:rPr>
          <w:t>http://www.solovisualbasic.com/sentencias-condicionales-if-else-end-if.html</w:t>
        </w:r>
      </w:hyperlink>
    </w:p>
    <w:p w:rsidR="00497D84" w:rsidRPr="00497D84" w:rsidRDefault="00497D84" w:rsidP="00497D84">
      <w:pPr>
        <w:tabs>
          <w:tab w:val="left" w:pos="3450"/>
        </w:tabs>
      </w:pPr>
    </w:p>
    <w:sectPr w:rsidR="00497D84" w:rsidRPr="00497D8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497D84"/>
    <w:rsid w:val="00497D8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97D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7D84"/>
    <w:rPr>
      <w:rFonts w:ascii="Times New Roman" w:eastAsia="Times New Roman" w:hAnsi="Times New Roman" w:cs="Times New Roman"/>
      <w:b/>
      <w:bCs/>
      <w:kern w:val="36"/>
      <w:sz w:val="48"/>
      <w:szCs w:val="48"/>
    </w:rPr>
  </w:style>
  <w:style w:type="character" w:styleId="Hipervnculo">
    <w:name w:val="Hyperlink"/>
    <w:basedOn w:val="Fuentedeprrafopredeter"/>
    <w:uiPriority w:val="99"/>
    <w:unhideWhenUsed/>
    <w:rsid w:val="00497D84"/>
    <w:rPr>
      <w:color w:val="0000FF"/>
      <w:u w:val="single"/>
    </w:rPr>
  </w:style>
  <w:style w:type="character" w:customStyle="1" w:styleId="published">
    <w:name w:val="published"/>
    <w:basedOn w:val="Fuentedeprrafopredeter"/>
    <w:rsid w:val="00497D84"/>
  </w:style>
  <w:style w:type="character" w:styleId="Textoennegrita">
    <w:name w:val="Strong"/>
    <w:basedOn w:val="Fuentedeprrafopredeter"/>
    <w:uiPriority w:val="22"/>
    <w:qFormat/>
    <w:rsid w:val="00497D84"/>
    <w:rPr>
      <w:b/>
      <w:bCs/>
    </w:rPr>
  </w:style>
  <w:style w:type="character" w:customStyle="1" w:styleId="comment-count">
    <w:name w:val="comment-count"/>
    <w:basedOn w:val="Fuentedeprrafopredeter"/>
    <w:rsid w:val="00497D84"/>
  </w:style>
  <w:style w:type="character" w:customStyle="1" w:styleId="author">
    <w:name w:val="author"/>
    <w:basedOn w:val="Fuentedeprrafopredeter"/>
    <w:rsid w:val="00497D84"/>
  </w:style>
  <w:style w:type="paragraph" w:styleId="NormalWeb">
    <w:name w:val="Normal (Web)"/>
    <w:basedOn w:val="Normal"/>
    <w:uiPriority w:val="99"/>
    <w:semiHidden/>
    <w:unhideWhenUsed/>
    <w:rsid w:val="00497D84"/>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497D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7D84"/>
    <w:rPr>
      <w:rFonts w:ascii="Tahoma" w:hAnsi="Tahoma" w:cs="Tahoma"/>
      <w:sz w:val="16"/>
      <w:szCs w:val="16"/>
    </w:rPr>
  </w:style>
  <w:style w:type="character" w:customStyle="1" w:styleId="searchhit">
    <w:name w:val="search_hit"/>
    <w:basedOn w:val="Fuentedeprrafopredeter"/>
    <w:rsid w:val="00497D84"/>
  </w:style>
</w:styles>
</file>

<file path=word/webSettings.xml><?xml version="1.0" encoding="utf-8"?>
<w:webSettings xmlns:r="http://schemas.openxmlformats.org/officeDocument/2006/relationships" xmlns:w="http://schemas.openxmlformats.org/wordprocessingml/2006/main">
  <w:divs>
    <w:div w:id="393478245">
      <w:bodyDiv w:val="1"/>
      <w:marLeft w:val="0"/>
      <w:marRight w:val="0"/>
      <w:marTop w:val="0"/>
      <w:marBottom w:val="0"/>
      <w:divBdr>
        <w:top w:val="none" w:sz="0" w:space="0" w:color="auto"/>
        <w:left w:val="none" w:sz="0" w:space="0" w:color="auto"/>
        <w:bottom w:val="none" w:sz="0" w:space="0" w:color="auto"/>
        <w:right w:val="none" w:sz="0" w:space="0" w:color="auto"/>
      </w:divBdr>
      <w:divsChild>
        <w:div w:id="582642816">
          <w:marLeft w:val="0"/>
          <w:marRight w:val="0"/>
          <w:marTop w:val="0"/>
          <w:marBottom w:val="0"/>
          <w:divBdr>
            <w:top w:val="none" w:sz="0" w:space="0" w:color="auto"/>
            <w:left w:val="none" w:sz="0" w:space="0" w:color="auto"/>
            <w:bottom w:val="none" w:sz="0" w:space="0" w:color="auto"/>
            <w:right w:val="none" w:sz="0" w:space="0" w:color="auto"/>
          </w:divBdr>
          <w:divsChild>
            <w:div w:id="1679304257">
              <w:marLeft w:val="0"/>
              <w:marRight w:val="0"/>
              <w:marTop w:val="0"/>
              <w:marBottom w:val="0"/>
              <w:divBdr>
                <w:top w:val="none" w:sz="0" w:space="0" w:color="auto"/>
                <w:left w:val="none" w:sz="0" w:space="0" w:color="auto"/>
                <w:bottom w:val="none" w:sz="0" w:space="0" w:color="auto"/>
                <w:right w:val="none" w:sz="0" w:space="0" w:color="auto"/>
              </w:divBdr>
              <w:divsChild>
                <w:div w:id="597717593">
                  <w:marLeft w:val="0"/>
                  <w:marRight w:val="0"/>
                  <w:marTop w:val="0"/>
                  <w:marBottom w:val="0"/>
                  <w:divBdr>
                    <w:top w:val="none" w:sz="0" w:space="0" w:color="auto"/>
                    <w:left w:val="none" w:sz="0" w:space="0" w:color="auto"/>
                    <w:bottom w:val="none" w:sz="0" w:space="0" w:color="auto"/>
                    <w:right w:val="none" w:sz="0" w:space="0" w:color="auto"/>
                  </w:divBdr>
                  <w:divsChild>
                    <w:div w:id="971130736">
                      <w:marLeft w:val="0"/>
                      <w:marRight w:val="0"/>
                      <w:marTop w:val="0"/>
                      <w:marBottom w:val="0"/>
                      <w:divBdr>
                        <w:top w:val="none" w:sz="0" w:space="0" w:color="auto"/>
                        <w:left w:val="none" w:sz="0" w:space="0" w:color="auto"/>
                        <w:bottom w:val="none" w:sz="0" w:space="0" w:color="auto"/>
                        <w:right w:val="none" w:sz="0" w:space="0" w:color="auto"/>
                      </w:divBdr>
                      <w:divsChild>
                        <w:div w:id="786388572">
                          <w:marLeft w:val="0"/>
                          <w:marRight w:val="0"/>
                          <w:marTop w:val="0"/>
                          <w:marBottom w:val="0"/>
                          <w:divBdr>
                            <w:top w:val="none" w:sz="0" w:space="0" w:color="auto"/>
                            <w:left w:val="none" w:sz="0" w:space="0" w:color="auto"/>
                            <w:bottom w:val="none" w:sz="0" w:space="0" w:color="auto"/>
                            <w:right w:val="none" w:sz="0" w:space="0" w:color="auto"/>
                          </w:divBdr>
                          <w:divsChild>
                            <w:div w:id="660549269">
                              <w:marLeft w:val="0"/>
                              <w:marRight w:val="0"/>
                              <w:marTop w:val="0"/>
                              <w:marBottom w:val="0"/>
                              <w:divBdr>
                                <w:top w:val="none" w:sz="0" w:space="0" w:color="auto"/>
                                <w:left w:val="none" w:sz="0" w:space="0" w:color="auto"/>
                                <w:bottom w:val="none" w:sz="0" w:space="0" w:color="auto"/>
                                <w:right w:val="none" w:sz="0" w:space="0" w:color="auto"/>
                              </w:divBdr>
                              <w:divsChild>
                                <w:div w:id="2059626705">
                                  <w:marLeft w:val="0"/>
                                  <w:marRight w:val="0"/>
                                  <w:marTop w:val="0"/>
                                  <w:marBottom w:val="0"/>
                                  <w:divBdr>
                                    <w:top w:val="none" w:sz="0" w:space="0" w:color="auto"/>
                                    <w:left w:val="none" w:sz="0" w:space="0" w:color="auto"/>
                                    <w:bottom w:val="none" w:sz="0" w:space="0" w:color="auto"/>
                                    <w:right w:val="none" w:sz="0" w:space="0" w:color="auto"/>
                                  </w:divBdr>
                                </w:div>
                                <w:div w:id="94302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5527730">
      <w:bodyDiv w:val="1"/>
      <w:marLeft w:val="0"/>
      <w:marRight w:val="0"/>
      <w:marTop w:val="0"/>
      <w:marBottom w:val="0"/>
      <w:divBdr>
        <w:top w:val="none" w:sz="0" w:space="0" w:color="auto"/>
        <w:left w:val="none" w:sz="0" w:space="0" w:color="auto"/>
        <w:bottom w:val="none" w:sz="0" w:space="0" w:color="auto"/>
        <w:right w:val="none" w:sz="0" w:space="0" w:color="auto"/>
      </w:divBdr>
      <w:divsChild>
        <w:div w:id="214701038">
          <w:marLeft w:val="0"/>
          <w:marRight w:val="0"/>
          <w:marTop w:val="0"/>
          <w:marBottom w:val="0"/>
          <w:divBdr>
            <w:top w:val="none" w:sz="0" w:space="0" w:color="auto"/>
            <w:left w:val="none" w:sz="0" w:space="0" w:color="auto"/>
            <w:bottom w:val="none" w:sz="0" w:space="0" w:color="auto"/>
            <w:right w:val="none" w:sz="0" w:space="0" w:color="auto"/>
          </w:divBdr>
          <w:divsChild>
            <w:div w:id="10121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8062">
      <w:bodyDiv w:val="1"/>
      <w:marLeft w:val="0"/>
      <w:marRight w:val="0"/>
      <w:marTop w:val="0"/>
      <w:marBottom w:val="0"/>
      <w:divBdr>
        <w:top w:val="none" w:sz="0" w:space="0" w:color="auto"/>
        <w:left w:val="none" w:sz="0" w:space="0" w:color="auto"/>
        <w:bottom w:val="none" w:sz="0" w:space="0" w:color="auto"/>
        <w:right w:val="none" w:sz="0" w:space="0" w:color="auto"/>
      </w:divBdr>
      <w:divsChild>
        <w:div w:id="1753890883">
          <w:marLeft w:val="0"/>
          <w:marRight w:val="0"/>
          <w:marTop w:val="0"/>
          <w:marBottom w:val="0"/>
          <w:divBdr>
            <w:top w:val="none" w:sz="0" w:space="0" w:color="auto"/>
            <w:left w:val="none" w:sz="0" w:space="0" w:color="auto"/>
            <w:bottom w:val="none" w:sz="0" w:space="0" w:color="auto"/>
            <w:right w:val="none" w:sz="0" w:space="0" w:color="auto"/>
          </w:divBdr>
          <w:divsChild>
            <w:div w:id="213925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60244">
      <w:bodyDiv w:val="1"/>
      <w:marLeft w:val="0"/>
      <w:marRight w:val="0"/>
      <w:marTop w:val="0"/>
      <w:marBottom w:val="0"/>
      <w:divBdr>
        <w:top w:val="none" w:sz="0" w:space="0" w:color="auto"/>
        <w:left w:val="none" w:sz="0" w:space="0" w:color="auto"/>
        <w:bottom w:val="none" w:sz="0" w:space="0" w:color="auto"/>
        <w:right w:val="none" w:sz="0" w:space="0" w:color="auto"/>
      </w:divBdr>
      <w:divsChild>
        <w:div w:id="375281873">
          <w:marLeft w:val="0"/>
          <w:marRight w:val="0"/>
          <w:marTop w:val="0"/>
          <w:marBottom w:val="0"/>
          <w:divBdr>
            <w:top w:val="none" w:sz="0" w:space="0" w:color="auto"/>
            <w:left w:val="none" w:sz="0" w:space="0" w:color="auto"/>
            <w:bottom w:val="none" w:sz="0" w:space="0" w:color="auto"/>
            <w:right w:val="none" w:sz="0" w:space="0" w:color="auto"/>
          </w:divBdr>
          <w:divsChild>
            <w:div w:id="174575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www.solovisualbasic.com/author/shecan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www.solovisualbasic.com/sentencias-condicionales-if-else-end-if.html" TargetMode="External"/><Relationship Id="rId10" Type="http://schemas.openxmlformats.org/officeDocument/2006/relationships/fontTable" Target="fontTable.xml"/><Relationship Id="rId4" Type="http://schemas.openxmlformats.org/officeDocument/2006/relationships/hyperlink" Target="http://www.solovisualbasic.com/sentencias-condicionales-if-else-end-if.html" TargetMode="External"/><Relationship Id="rId9" Type="http://schemas.openxmlformats.org/officeDocument/2006/relationships/hyperlink" Target="http://www.solovisualbasic.com/sentencias-condicionales-if-else-end-if.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690</Words>
  <Characters>3797</Characters>
  <Application>Microsoft Office Word</Application>
  <DocSecurity>0</DocSecurity>
  <Lines>31</Lines>
  <Paragraphs>8</Paragraphs>
  <ScaleCrop>false</ScaleCrop>
  <Company> </Company>
  <LinksUpToDate>false</LinksUpToDate>
  <CharactersWithSpaces>4479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 P4- 12</dc:creator>
  <cp:keywords/>
  <dc:description/>
  <cp:lastModifiedBy>Usuario - P4- 12</cp:lastModifiedBy>
  <cp:revision>2</cp:revision>
  <dcterms:created xsi:type="dcterms:W3CDTF">2012-03-27T17:23:00Z</dcterms:created>
  <dcterms:modified xsi:type="dcterms:W3CDTF">2012-03-27T17:38:00Z</dcterms:modified>
</cp:coreProperties>
</file>